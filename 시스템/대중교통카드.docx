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8F9" w:rsidRPr="003528F9" w:rsidRDefault="003528F9" w:rsidP="003528F9">
      <w:pPr>
        <w:widowControl/>
        <w:shd w:val="clear" w:color="auto" w:fill="FFFFFF"/>
        <w:wordWrap/>
        <w:autoSpaceDE/>
        <w:autoSpaceDN/>
        <w:spacing w:line="288" w:lineRule="atLeast"/>
        <w:jc w:val="left"/>
        <w:rPr>
          <w:ins w:id="0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1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  <w:bdr w:val="none" w:sz="0" w:space="0" w:color="auto" w:frame="1"/>
          </w:rPr>
          <w:br/>
        </w:r>
      </w:ins>
      <w:hyperlink r:id="rId8" w:history="1">
        <w:r>
          <w:rPr>
            <w:rStyle w:val="a7"/>
          </w:rPr>
          <w:t>http://xlos.tistory.com/1560</w:t>
        </w:r>
      </w:hyperlink>
    </w:p>
    <w:p w:rsidR="003528F9" w:rsidRPr="003528F9" w:rsidRDefault="003528F9" w:rsidP="003528F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rPr>
          <w:ins w:id="2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3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지난 번 번개 회식에서 논쟁 아닌 논쟁이 되었던 주제가 바로 버스 카드였다. 당시 논쟁의 이슈는,</w:t>
        </w:r>
      </w:ins>
    </w:p>
    <w:p w:rsidR="003528F9" w:rsidRPr="003528F9" w:rsidRDefault="003528F9" w:rsidP="003528F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88" w:lineRule="atLeast"/>
        <w:rPr>
          <w:ins w:id="4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5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버스의 도착 예정 시각을 알 수 있는 것으로 보아, 각각의 버스는 중앙 서버와 통신을 하고 있을 것이다.</w:t>
        </w:r>
      </w:ins>
    </w:p>
    <w:p w:rsidR="003528F9" w:rsidRPr="003528F9" w:rsidRDefault="003528F9" w:rsidP="003528F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88" w:lineRule="atLeast"/>
        <w:rPr>
          <w:ins w:id="6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7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버스 카드는 “아마도” read-only 매체일 것이다. (write가 가능 하려면 전원이 필요한텐데, 버스카드나 신용 카드를 electric charge를 한 적이 없으므로)</w:t>
        </w:r>
      </w:ins>
    </w:p>
    <w:p w:rsidR="003528F9" w:rsidRPr="003528F9" w:rsidRDefault="003528F9" w:rsidP="003528F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88" w:lineRule="atLeast"/>
        <w:rPr>
          <w:ins w:id="8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9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버스에서 하차를 한 다음, 10초 안에 다른 버스를 탑승하더라도 단말기는 정상적으로 환승을 인식한다.</w:t>
        </w:r>
      </w:ins>
    </w:p>
    <w:p w:rsidR="003528F9" w:rsidRPr="003528F9" w:rsidRDefault="003528F9" w:rsidP="003528F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88" w:lineRule="atLeast"/>
        <w:rPr>
          <w:ins w:id="10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11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실시간 환승을 처리하기 위해서는, 버스카드 단말기도 중앙 서버와 통신을 하는 것일까?</w:t>
        </w:r>
      </w:ins>
    </w:p>
    <w:p w:rsidR="003528F9" w:rsidRPr="003528F9" w:rsidRDefault="003528F9" w:rsidP="003528F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88" w:lineRule="atLeast"/>
        <w:rPr>
          <w:ins w:id="12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13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설사 통신을 한다고 하더라도, 실시간 통신은 말이 안 된다. 3G bandwidth를 생각해보면..</w:t>
        </w:r>
      </w:ins>
    </w:p>
    <w:p w:rsidR="003528F9" w:rsidRPr="003528F9" w:rsidRDefault="003528F9" w:rsidP="003528F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88" w:lineRule="atLeast"/>
        <w:rPr>
          <w:ins w:id="14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15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그나저나 버스랑 중앙 서버는 뭘로 통신을 하는 거지? 3G? 2G? 별도 통신망?</w:t>
        </w:r>
      </w:ins>
    </w:p>
    <w:p w:rsidR="003528F9" w:rsidRPr="003528F9" w:rsidRDefault="003528F9" w:rsidP="003528F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rPr>
          <w:ins w:id="16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17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그날 번개 회식에서 내가 막내(..) 였던 이유로 다음날까지 조사를 하기로 해서 열심히 구글링을 해 봤다. 그냥 버리기는 아까워서 아래와 같이 정리를 해 보았음.</w:t>
        </w:r>
      </w:ins>
    </w:p>
    <w:p w:rsidR="003528F9" w:rsidRPr="003528F9" w:rsidRDefault="003528F9" w:rsidP="003528F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rPr>
          <w:ins w:id="18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19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Q) 버스는 어떻게 중앙 서버와 통신을 하나?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br/>
          <w:t>A)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17"/>
          </w:rPr>
          <w:t>자치단체 별로 다르다.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서울(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begin"/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instrText xml:space="preserve"> HYPERLINK "http://news.naver.com/main/read.nhn?mode=LSD&amp;mid=sec&amp;sid1=105&amp;oid=022&amp;aid=0002042086" \t "_blank" </w:instrTex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separate"/>
        </w:r>
        <w:r w:rsidRPr="003528F9">
          <w:rPr>
            <w:rFonts w:ascii="맑은 고딕" w:eastAsia="맑은 고딕" w:hAnsi="맑은 고딕" w:cs="굴림" w:hint="eastAsia"/>
            <w:color w:val="336699"/>
            <w:kern w:val="0"/>
            <w:sz w:val="17"/>
          </w:rPr>
          <w:t>에어미디 무선데이터망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end"/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), 울산 (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begin"/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instrText xml:space="preserve"> HYPERLINK "http://www.nspna.com/news/?mode=view&amp;newsid=42106" \t "_blank" </w:instrTex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separate"/>
        </w:r>
        <w:r w:rsidRPr="003528F9">
          <w:rPr>
            <w:rFonts w:ascii="맑은 고딕" w:eastAsia="맑은 고딕" w:hAnsi="맑은 고딕" w:cs="굴림" w:hint="eastAsia"/>
            <w:color w:val="336699"/>
            <w:kern w:val="0"/>
            <w:sz w:val="17"/>
          </w:rPr>
          <w:t>에어미디어 무선데이터망 –&gt; SKT CDMA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end"/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), 순천 (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begin"/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instrText xml:space="preserve"> HYPERLINK "http://bis.sc.go.kr/internet/bis_info/bis_system.jsp" \t "_blank" </w:instrTex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separate"/>
        </w:r>
        <w:r w:rsidRPr="003528F9">
          <w:rPr>
            <w:rFonts w:ascii="맑은 고딕" w:eastAsia="맑은 고딕" w:hAnsi="맑은 고딕" w:cs="굴림" w:hint="eastAsia"/>
            <w:color w:val="336699"/>
            <w:kern w:val="0"/>
            <w:sz w:val="17"/>
          </w:rPr>
          <w:t>WCDMA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end"/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), 대구 (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begin"/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instrText xml:space="preserve"> HYPERLINK "https://www.kictep.re.kr/app/rules/down_02.jsp?_pid=rndplan&amp;_idx=1643&amp;fno=2020" \t "_blank" </w:instrTex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separate"/>
        </w:r>
        <w:r w:rsidRPr="003528F9">
          <w:rPr>
            <w:rFonts w:ascii="맑은 고딕" w:eastAsia="맑은 고딕" w:hAnsi="맑은 고딕" w:cs="굴림" w:hint="eastAsia"/>
            <w:color w:val="336699"/>
            <w:kern w:val="0"/>
            <w:sz w:val="17"/>
          </w:rPr>
          <w:t>CDMA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end"/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) 등등 다양하다. 그 외에 Beacon 방식도 있다고 하니 참고. 그리고 비용은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begin"/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instrText xml:space="preserve"> HYPERLINK "http://ebook.gg.go.kr/src/viewer/main.php?host=main&amp;site=20070105_221254&amp;category=1&amp;page=1863&amp;search=None" \t "_blank" </w:instrTex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separate"/>
        </w:r>
        <w:r w:rsidRPr="003528F9">
          <w:rPr>
            <w:rFonts w:ascii="맑은 고딕" w:eastAsia="맑은 고딕" w:hAnsi="맑은 고딕" w:cs="굴림" w:hint="eastAsia"/>
            <w:color w:val="336699"/>
            <w:kern w:val="0"/>
            <w:sz w:val="17"/>
          </w:rPr>
          <w:t>버스 한 대당 1만원~1.5만원 정도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end"/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라고.</w:t>
        </w:r>
      </w:ins>
    </w:p>
    <w:p w:rsidR="003528F9" w:rsidRPr="003528F9" w:rsidRDefault="003528F9" w:rsidP="003528F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jc w:val="left"/>
        <w:rPr>
          <w:ins w:id="20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21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Q) 버스의 교통카드 단말기는 언제 중앙 서버와 통신하나?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br/>
          <w:t>A) 버스에 장착된 터미널은 기본적으로 오프라인 결재형 터미널이다.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17"/>
          </w:rPr>
          <w:t>즉, 실시간으로 결재 이력을 서버로 보내지 않는다.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버스가 종점에 도착하면, 한 번에 거래된 데이터를 모아서 서버로 전송한다고 한다. 아래는 자세한 설명.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br/>
        </w:r>
      </w:ins>
      <w:r>
        <w:rPr>
          <w:rFonts w:ascii="맑은 고딕" w:eastAsia="맑은 고딕" w:hAnsi="맑은 고딕" w:cs="굴림"/>
          <w:noProof/>
          <w:color w:val="336699"/>
          <w:kern w:val="0"/>
          <w:sz w:val="17"/>
          <w:szCs w:val="17"/>
        </w:rPr>
        <w:drawing>
          <wp:inline distT="0" distB="0" distL="0" distR="0">
            <wp:extent cx="5866765" cy="3211195"/>
            <wp:effectExtent l="19050" t="0" r="635" b="0"/>
            <wp:docPr id="1" name="그림 1" descr="http://cfile25.uf.tistory.com/image/165261464F2FDDB5375CC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5.uf.tistory.com/image/165261464F2FDDB5375CC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2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br/>
        </w:r>
      </w:ins>
      <w:r>
        <w:rPr>
          <w:rFonts w:ascii="맑은 고딕" w:eastAsia="맑은 고딕" w:hAnsi="맑은 고딕" w:cs="굴림"/>
          <w:noProof/>
          <w:color w:val="336699"/>
          <w:kern w:val="0"/>
          <w:sz w:val="17"/>
          <w:szCs w:val="17"/>
        </w:rPr>
        <w:lastRenderedPageBreak/>
        <w:drawing>
          <wp:inline distT="0" distB="0" distL="0" distR="0">
            <wp:extent cx="5859780" cy="3599180"/>
            <wp:effectExtent l="19050" t="0" r="7620" b="0"/>
            <wp:docPr id="2" name="그림 2" descr="http://cfile30.uf.tistory.com/image/184A50424F2FDDB81D5CB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30.uf.tistory.com/image/184A50424F2FDDB81D5CB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3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br/>
          <w:t>출처 :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begin"/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instrText xml:space="preserve"> HYPERLINK "http://www.its.go.kr/opInfo/edu_study.jsp" \t "_blank" </w:instrTex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separate"/>
        </w:r>
        <w:r w:rsidRPr="003528F9">
          <w:rPr>
            <w:rFonts w:ascii="맑은 고딕" w:eastAsia="맑은 고딕" w:hAnsi="맑은 고딕" w:cs="굴림" w:hint="eastAsia"/>
            <w:color w:val="336699"/>
            <w:kern w:val="0"/>
            <w:sz w:val="17"/>
          </w:rPr>
          <w:t>전자지불시스템의 개념 정의, 시스템 구성 및 구성요소 설명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end"/>
        </w:r>
      </w:ins>
    </w:p>
    <w:p w:rsidR="003528F9" w:rsidRPr="003528F9" w:rsidRDefault="003528F9" w:rsidP="003528F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rPr>
          <w:ins w:id="24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25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Q) 그렇다면 실시간 환승 처리는 대체 어떻게 하는 건가?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br/>
          <w:t>A) 교통IC카드는 단순히 단방향 통신 매체가 아닌, 소형컴퓨터 시스템으로, 카드의 잔액 및 환승 여부 등을 처리한다고 한다. (아,, 문화적 충격)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br/>
        </w:r>
      </w:ins>
      <w:r>
        <w:rPr>
          <w:rFonts w:ascii="맑은 고딕" w:eastAsia="맑은 고딕" w:hAnsi="맑은 고딕" w:cs="굴림"/>
          <w:noProof/>
          <w:color w:val="336699"/>
          <w:kern w:val="0"/>
          <w:sz w:val="17"/>
          <w:szCs w:val="17"/>
        </w:rPr>
        <w:drawing>
          <wp:inline distT="0" distB="0" distL="0" distR="0">
            <wp:extent cx="6276340" cy="3540760"/>
            <wp:effectExtent l="19050" t="0" r="0" b="0"/>
            <wp:docPr id="3" name="그림 3" descr="http://cfile29.uf.tistory.com/image/1869B83A4F2FDDBB026A1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9.uf.tistory.com/image/1869B83A4F2FDDBB026A1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6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br/>
          <w:t>출처 :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begin"/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instrText xml:space="preserve"> HYPERLINK "http://www.its.go.kr/opInfo/edu_study.jsp" \t "_blank" </w:instrTex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separate"/>
        </w:r>
        <w:r w:rsidRPr="003528F9">
          <w:rPr>
            <w:rFonts w:ascii="맑은 고딕" w:eastAsia="맑은 고딕" w:hAnsi="맑은 고딕" w:cs="굴림" w:hint="eastAsia"/>
            <w:color w:val="336699"/>
            <w:kern w:val="0"/>
            <w:sz w:val="17"/>
          </w:rPr>
          <w:t>전자지불시스템의 개념 정의, 시스템 구성 및 구성요소 설명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end"/>
        </w:r>
      </w:ins>
    </w:p>
    <w:p w:rsidR="003528F9" w:rsidRPr="003528F9" w:rsidRDefault="003528F9" w:rsidP="003528F9">
      <w:pPr>
        <w:widowControl/>
        <w:shd w:val="clear" w:color="auto" w:fill="FFFFFF"/>
        <w:wordWrap/>
        <w:autoSpaceDE/>
        <w:autoSpaceDN/>
        <w:spacing w:beforeAutospacing="1" w:afterAutospacing="1" w:line="288" w:lineRule="atLeast"/>
        <w:rPr>
          <w:ins w:id="27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28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교통카드나 교통카드 기능이 담긴 신용카드는 단말기에 갖다 대기만 하면 버스나 지하철에 탈 수 있어 매우 편리하다. 교통비로 얼마가 나갔는지</w:t>
        </w:r>
        <w:r w:rsidRPr="003528F9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17"/>
            <w:szCs w:val="17"/>
          </w:rPr>
          <w:t>, 카드에 금액이 얼마나 남았는지, 환승했는지 여부 등 다양한 정보를 처리하는 저장하는 작업은 교통카드에 내장된 IC(Integrated Circuit, 집적회로)칩이 담당하고 있다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. IC칩은 데이터를 저장할 뿐만 아니라 연산도 가능해 결제에 사용하거나 계좌 접근확인 등 다양한 기능을 수행할 수 있다. 교통카드 외에도 신용카드, 선불?직불카드 등에도 IC칩이 사용된다. 다만 신용카드로 결제하거나 ATM을 이용할 때 카드와 기계를 직접 접촉하는 것과 달리 교통카드는 단말기에 가까이 가져만 가도 동작한다. 이는 RFID 기술을 이용해 라디오 전파로 데이터를 주고받기 때문이다. 단말기에서 요금 정보를 교통카드로 보내면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17"/>
            <w:szCs w:val="17"/>
          </w:rPr>
          <w:t xml:space="preserve">IC칩이 남은 잔액을 </w:t>
        </w:r>
        <w:r w:rsidRPr="003528F9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17"/>
            <w:szCs w:val="17"/>
          </w:rPr>
          <w:lastRenderedPageBreak/>
          <w:t>파악하고 요구된 교통비를 뺀 후 지불이 완료됐다는 신호를 단말기에 전달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한다.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br/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begin"/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instrText xml:space="preserve"> HYPERLINK "http://www.ebuzz.co.kr/content/buzz_view.html?uid=88815" \t "_blank" </w:instrTex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separate"/>
        </w:r>
        <w:r w:rsidRPr="003528F9">
          <w:rPr>
            <w:rFonts w:ascii="맑은 고딕" w:eastAsia="맑은 고딕" w:hAnsi="맑은 고딕" w:cs="굴림" w:hint="eastAsia"/>
            <w:color w:val="336699"/>
            <w:kern w:val="0"/>
            <w:sz w:val="17"/>
          </w:rPr>
          <w:t>”교통카드, 대기만 하면 인식하는 건…”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end"/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ebuzz 김도형 기자</w:t>
        </w:r>
      </w:ins>
    </w:p>
    <w:p w:rsidR="003528F9" w:rsidRPr="003528F9" w:rsidRDefault="003528F9" w:rsidP="003528F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rPr>
          <w:ins w:id="29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30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Q) 그럼 도대체 카드의 전원은 누가 공급하냐!!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br/>
          <w:t>A) 세상에.. 무선 충전이라니.. 아래 참고.</w:t>
        </w:r>
      </w:ins>
    </w:p>
    <w:p w:rsidR="003528F9" w:rsidRPr="003528F9" w:rsidRDefault="003528F9" w:rsidP="003528F9">
      <w:pPr>
        <w:widowControl/>
        <w:shd w:val="clear" w:color="auto" w:fill="FFFFFF"/>
        <w:wordWrap/>
        <w:autoSpaceDE/>
        <w:autoSpaceDN/>
        <w:spacing w:beforeAutospacing="1" w:afterAutospacing="1" w:line="288" w:lineRule="atLeast"/>
        <w:rPr>
          <w:ins w:id="31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32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전파를 보내려면 전력이 필요하지만 교통카드는 따로 건전지가 달려있지 않다.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17"/>
            <w:szCs w:val="17"/>
          </w:rPr>
          <w:t>대신 카드 모서리에 전선이 여러 번 겹쳐 감긴 코일이 내장됐다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. 교통카드 단말기는 일정한 주기로 세기가 변하는 자기장을 내보내고 있다.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17"/>
            <w:szCs w:val="17"/>
          </w:rPr>
          <w:t>여기에 교통카드를 가까이 대면 내부에 코일이 반응해 전파를 보내기 충분한 전력을 얻게 된다.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참고로 자기장 변화에 의해 전류가 흐르는 현상을 전자기 유도라 한다. 전자기 유도는 교통카드 뿐 아니라 무선 충전이나 인덕션레인지 등에도 활용되고 있다.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br/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begin"/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instrText xml:space="preserve"> HYPERLINK "http://www.ebuzz.co.kr/content/buzz_view.html?uid=88815" \t "_blank" </w:instrTex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separate"/>
        </w:r>
        <w:r w:rsidRPr="003528F9">
          <w:rPr>
            <w:rFonts w:ascii="맑은 고딕" w:eastAsia="맑은 고딕" w:hAnsi="맑은 고딕" w:cs="굴림" w:hint="eastAsia"/>
            <w:color w:val="336699"/>
            <w:kern w:val="0"/>
            <w:sz w:val="17"/>
          </w:rPr>
          <w:t>”교통카드, 대기만 하면 인식하는 건…”</w:t>
        </w:r>
        <w:r w:rsidRPr="003528F9">
          <w:rPr>
            <w:rFonts w:ascii="맑은 고딕" w:eastAsia="맑은 고딕" w:hAnsi="맑은 고딕" w:cs="굴림"/>
            <w:color w:val="333333"/>
            <w:kern w:val="0"/>
            <w:sz w:val="17"/>
            <w:szCs w:val="17"/>
          </w:rPr>
          <w:fldChar w:fldCharType="end"/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</w:rPr>
          <w:t> </w:t>
        </w:r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ebuzz 김도형 기자</w:t>
        </w:r>
      </w:ins>
    </w:p>
    <w:p w:rsidR="003528F9" w:rsidRPr="003528F9" w:rsidRDefault="003528F9" w:rsidP="003528F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rPr>
          <w:ins w:id="33" w:author="Unknown"/>
          <w:rFonts w:ascii="맑은 고딕" w:eastAsia="맑은 고딕" w:hAnsi="맑은 고딕" w:cs="굴림" w:hint="eastAsia"/>
          <w:color w:val="333333"/>
          <w:kern w:val="0"/>
          <w:sz w:val="17"/>
          <w:szCs w:val="17"/>
        </w:rPr>
      </w:pPr>
      <w:ins w:id="34" w:author="Unknown">
        <w:r w:rsidRPr="003528F9">
          <w:rPr>
            <w:rFonts w:ascii="맑은 고딕" w:eastAsia="맑은 고딕" w:hAnsi="맑은 고딕" w:cs="굴림" w:hint="eastAsia"/>
            <w:color w:val="333333"/>
            <w:kern w:val="0"/>
            <w:sz w:val="17"/>
            <w:szCs w:val="17"/>
          </w:rPr>
          <w:t>덕분에 식견이 많이 넓어졌음.</w:t>
        </w:r>
      </w:ins>
    </w:p>
    <w:p w:rsidR="00035FE9" w:rsidRDefault="00035FE9">
      <w:pPr>
        <w:rPr>
          <w:rFonts w:hint="eastAsia"/>
        </w:rPr>
      </w:pPr>
    </w:p>
    <w:sectPr w:rsidR="00035FE9" w:rsidSect="003528F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FE9" w:rsidRDefault="00035FE9" w:rsidP="003528F9">
      <w:r>
        <w:separator/>
      </w:r>
    </w:p>
  </w:endnote>
  <w:endnote w:type="continuationSeparator" w:id="1">
    <w:p w:rsidR="00035FE9" w:rsidRDefault="00035FE9" w:rsidP="00352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FE9" w:rsidRDefault="00035FE9" w:rsidP="003528F9">
      <w:r>
        <w:separator/>
      </w:r>
    </w:p>
  </w:footnote>
  <w:footnote w:type="continuationSeparator" w:id="1">
    <w:p w:rsidR="00035FE9" w:rsidRDefault="00035FE9" w:rsidP="003528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E0503"/>
    <w:multiLevelType w:val="multilevel"/>
    <w:tmpl w:val="51C6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8F9"/>
    <w:rsid w:val="00035FE9"/>
    <w:rsid w:val="0035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28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528F9"/>
  </w:style>
  <w:style w:type="paragraph" w:styleId="a4">
    <w:name w:val="footer"/>
    <w:basedOn w:val="a"/>
    <w:link w:val="Char0"/>
    <w:uiPriority w:val="99"/>
    <w:semiHidden/>
    <w:unhideWhenUsed/>
    <w:rsid w:val="003528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528F9"/>
  </w:style>
  <w:style w:type="paragraph" w:styleId="a5">
    <w:name w:val="Normal (Web)"/>
    <w:basedOn w:val="a"/>
    <w:uiPriority w:val="99"/>
    <w:semiHidden/>
    <w:unhideWhenUsed/>
    <w:rsid w:val="003528F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28F9"/>
  </w:style>
  <w:style w:type="character" w:styleId="a6">
    <w:name w:val="Strong"/>
    <w:basedOn w:val="a0"/>
    <w:uiPriority w:val="22"/>
    <w:qFormat/>
    <w:rsid w:val="003528F9"/>
    <w:rPr>
      <w:b/>
      <w:bCs/>
    </w:rPr>
  </w:style>
  <w:style w:type="character" w:styleId="a7">
    <w:name w:val="Hyperlink"/>
    <w:basedOn w:val="a0"/>
    <w:uiPriority w:val="99"/>
    <w:semiHidden/>
    <w:unhideWhenUsed/>
    <w:rsid w:val="003528F9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528F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528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245">
          <w:marLeft w:val="115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60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6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los.tistory.com/1560" TargetMode="External"/><Relationship Id="rId13" Type="http://schemas.openxmlformats.org/officeDocument/2006/relationships/hyperlink" Target="http://cfile30.uf.tistory.com/image/2065BB3A4F2FDDB9073C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file26.uf.tistory.com/image/145326364F2FDDB624247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cfile25.uf.tistory.com/image/1222BC3C4F2FDDB4262C0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41F43-08BB-49CC-B54A-167FE555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3</cp:revision>
  <dcterms:created xsi:type="dcterms:W3CDTF">2012-10-28T14:56:00Z</dcterms:created>
  <dcterms:modified xsi:type="dcterms:W3CDTF">2012-10-28T14:56:00Z</dcterms:modified>
</cp:coreProperties>
</file>